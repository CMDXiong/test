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ABF" w:rsidRDefault="00206ABF">
      <w:pPr>
        <w:pStyle w:val="2"/>
        <w:jc w:val="center"/>
      </w:pPr>
      <w:r>
        <w:t>Navigator</w:t>
      </w:r>
      <w:r>
        <w:rPr>
          <w:rFonts w:hint="eastAsia"/>
        </w:rPr>
        <w:t>窗口的实现思路</w:t>
      </w:r>
    </w:p>
    <w:p w:rsidR="00206ABF" w:rsidRDefault="00206ABF">
      <w:pPr>
        <w:pStyle w:val="3"/>
      </w:pPr>
      <w:r>
        <w:rPr>
          <w:rFonts w:hint="eastAsia"/>
        </w:rPr>
        <w:t>方案一：</w:t>
      </w:r>
    </w:p>
    <w:p w:rsidR="00206ABF" w:rsidRDefault="00206ABF">
      <w:r>
        <w:t>Navigator</w:t>
      </w:r>
      <w:r>
        <w:rPr>
          <w:rFonts w:hint="eastAsia"/>
        </w:rPr>
        <w:t>是软件的第二视图窗口，如下图左边</w:t>
      </w:r>
      <w:r>
        <w:t>Navigator</w:t>
      </w:r>
      <w:r>
        <w:rPr>
          <w:rFonts w:hint="eastAsia"/>
        </w:rPr>
        <w:t>窗口，在中心窗口显示矩形框选的部分</w:t>
      </w:r>
    </w:p>
    <w:p w:rsidR="00206ABF" w:rsidRDefault="00206ABF">
      <w:pPr>
        <w:rPr>
          <w:b/>
          <w:bCs/>
        </w:rPr>
      </w:pPr>
      <w:r>
        <w:rPr>
          <w:rFonts w:hint="eastAsia"/>
          <w:b/>
          <w:bCs/>
        </w:rPr>
        <w:t>功能需求：</w:t>
      </w:r>
    </w:p>
    <w:p w:rsidR="00206ABF" w:rsidRDefault="00206ABF">
      <w:r>
        <w:rPr>
          <w:rFonts w:hint="eastAsia"/>
        </w:rPr>
        <w:t>功能</w:t>
      </w:r>
      <w:r>
        <w:t>1</w:t>
      </w:r>
      <w:r>
        <w:rPr>
          <w:rFonts w:hint="eastAsia"/>
        </w:rPr>
        <w:t>：将整幅图以合适的大小完全显示在</w:t>
      </w:r>
      <w:r>
        <w:t>Navigator</w:t>
      </w:r>
      <w:r>
        <w:rPr>
          <w:rFonts w:hint="eastAsia"/>
        </w:rPr>
        <w:t>窗口</w:t>
      </w:r>
    </w:p>
    <w:p w:rsidR="00206ABF" w:rsidRDefault="00206ABF">
      <w:r>
        <w:rPr>
          <w:rFonts w:hint="eastAsia"/>
        </w:rPr>
        <w:t>功能</w:t>
      </w:r>
      <w:r>
        <w:t>2</w:t>
      </w:r>
      <w:r>
        <w:rPr>
          <w:rFonts w:hint="eastAsia"/>
        </w:rPr>
        <w:t>：刚开始打开</w:t>
      </w:r>
      <w:r>
        <w:t>gds</w:t>
      </w:r>
      <w:r>
        <w:rPr>
          <w:rFonts w:hint="eastAsia"/>
        </w:rPr>
        <w:t>文件的时候，矩形初始大小会包含整幅图，从而使完整图在中心窗口显示</w:t>
      </w:r>
    </w:p>
    <w:p w:rsidR="00206ABF" w:rsidRDefault="00206ABF">
      <w:r>
        <w:rPr>
          <w:rFonts w:hint="eastAsia"/>
        </w:rPr>
        <w:t>功能</w:t>
      </w:r>
      <w:r>
        <w:t>3</w:t>
      </w:r>
      <w:r>
        <w:rPr>
          <w:rFonts w:hint="eastAsia"/>
        </w:rPr>
        <w:t>：矩形会获取鼠标滚轮事件和鼠标移动事件，随鼠标滚动量的大小而不断变化，随鼠标移动而平移</w:t>
      </w:r>
    </w:p>
    <w:p w:rsidR="00206ABF" w:rsidRDefault="00206ABF"/>
    <w:p w:rsidR="00206ABF" w:rsidRDefault="00206ABF">
      <w:r>
        <w:rPr>
          <w:rFonts w:hint="eastAsia"/>
        </w:rPr>
        <w:t>功能</w:t>
      </w:r>
      <w:r>
        <w:t>4</w:t>
      </w:r>
      <w:r>
        <w:rPr>
          <w:rFonts w:hint="eastAsia"/>
        </w:rPr>
        <w:t>、当矩形大小不变，移动矩形，在中心窗口实时显示矩形框选的部分</w:t>
      </w:r>
    </w:p>
    <w:p w:rsidR="00206ABF" w:rsidRDefault="00206ABF"/>
    <w:p w:rsidR="00206ABF" w:rsidRDefault="00206ABF">
      <w:r>
        <w:rPr>
          <w:rFonts w:hint="eastAsia"/>
        </w:rPr>
        <w:t>功能</w:t>
      </w:r>
      <w:r>
        <w:t>5</w:t>
      </w:r>
      <w:r>
        <w:rPr>
          <w:rFonts w:hint="eastAsia"/>
        </w:rPr>
        <w:t>：当矩形大小不断变化，改变的是缩放比例，（即在整个中心窗口显示的一直是矩形框选的部分。当矩形变小，框选的部分很小，在中心窗口显示的是放大的效果；当矩形变大，框选的部分很大，在中心窗口显示的是缩小的效果）</w:t>
      </w:r>
    </w:p>
    <w:p w:rsidR="00206ABF" w:rsidRDefault="00206ABF"/>
    <w:p w:rsidR="00206ABF" w:rsidRDefault="00206ABF">
      <w:r>
        <w:rPr>
          <w:rFonts w:hint="eastAsia"/>
        </w:rPr>
        <w:t>功能</w:t>
      </w:r>
      <w:r>
        <w:t>6</w:t>
      </w:r>
      <w:r>
        <w:rPr>
          <w:rFonts w:hint="eastAsia"/>
        </w:rPr>
        <w:t>：在中心窗口实现缩放，对应</w:t>
      </w:r>
      <w:r>
        <w:t>Navigator</w:t>
      </w:r>
      <w:r>
        <w:rPr>
          <w:rFonts w:hint="eastAsia"/>
        </w:rPr>
        <w:t>窗口中矩形大小和位置相应也会变化。即：中心窗口与</w:t>
      </w:r>
      <w:r>
        <w:t>Navigator</w:t>
      </w:r>
      <w:r>
        <w:rPr>
          <w:rFonts w:hint="eastAsia"/>
        </w:rPr>
        <w:t>窗口同步</w:t>
      </w:r>
    </w:p>
    <w:p w:rsidR="00206ABF" w:rsidRDefault="00206ABF"/>
    <w:p w:rsidR="00206ABF" w:rsidRDefault="00206ABF">
      <w:pPr>
        <w:rPr>
          <w:b/>
          <w:bCs/>
        </w:rPr>
      </w:pPr>
      <w:r>
        <w:rPr>
          <w:rFonts w:hint="eastAsia"/>
          <w:b/>
          <w:bCs/>
        </w:rPr>
        <w:t>思路：</w:t>
      </w:r>
    </w:p>
    <w:p w:rsidR="00206ABF" w:rsidRDefault="00206ABF">
      <w:r>
        <w:rPr>
          <w:rFonts w:hint="eastAsia"/>
        </w:rPr>
        <w:t>功能</w:t>
      </w:r>
      <w:r>
        <w:t>1</w:t>
      </w:r>
      <w:r>
        <w:rPr>
          <w:rFonts w:hint="eastAsia"/>
        </w:rPr>
        <w:t>解决思路：</w:t>
      </w:r>
    </w:p>
    <w:p w:rsidR="00206ABF" w:rsidRDefault="00206ABF">
      <w:r>
        <w:rPr>
          <w:rFonts w:hint="eastAsia"/>
        </w:rPr>
        <w:t>在</w:t>
      </w:r>
      <w:r>
        <w:t xml:space="preserve">Navigator </w:t>
      </w:r>
      <w:r>
        <w:rPr>
          <w:rFonts w:hint="eastAsia"/>
        </w:rPr>
        <w:t>窗口：用</w:t>
      </w:r>
      <w:r>
        <w:t>scene-view</w:t>
      </w:r>
      <w:r>
        <w:rPr>
          <w:rFonts w:hint="eastAsia"/>
        </w:rPr>
        <w:t>框架显示整幅图，</w:t>
      </w:r>
      <w:r>
        <w:rPr>
          <w:color w:val="0000FF"/>
        </w:rPr>
        <w:t>scene</w:t>
      </w:r>
      <w:r>
        <w:rPr>
          <w:rFonts w:hint="eastAsia"/>
        </w:rPr>
        <w:t>显示整幅图且大小不变，怎样以合适窗口显示？（</w:t>
      </w:r>
      <w:r>
        <w:t>gds</w:t>
      </w:r>
      <w:r>
        <w:rPr>
          <w:rFonts w:hint="eastAsia"/>
        </w:rPr>
        <w:t>合适窗口的显示）</w:t>
      </w:r>
    </w:p>
    <w:p w:rsidR="00206ABF" w:rsidRDefault="00206ABF"/>
    <w:p w:rsidR="00206ABF" w:rsidRDefault="00206ABF">
      <w:r>
        <w:rPr>
          <w:rFonts w:hint="eastAsia"/>
        </w:rPr>
        <w:t>功能</w:t>
      </w:r>
      <w:r>
        <w:t>2</w:t>
      </w:r>
      <w:r>
        <w:rPr>
          <w:rFonts w:hint="eastAsia"/>
        </w:rPr>
        <w:t>解决思路：</w:t>
      </w:r>
    </w:p>
    <w:p w:rsidR="00206ABF" w:rsidRDefault="00206ABF">
      <w:r>
        <w:rPr>
          <w:color w:val="0000FF"/>
        </w:rPr>
        <w:t>view</w:t>
      </w:r>
      <w:r>
        <w:rPr>
          <w:rFonts w:hint="eastAsia"/>
        </w:rPr>
        <w:t>画矩形，矩形的大小需要根据</w:t>
      </w:r>
      <w:r>
        <w:t>scene</w:t>
      </w:r>
      <w:r>
        <w:rPr>
          <w:rFonts w:hint="eastAsia"/>
        </w:rPr>
        <w:t>中整幅图的大小确定，如何确定整幅图的大小？</w:t>
      </w:r>
    </w:p>
    <w:p w:rsidR="00206ABF" w:rsidRDefault="00206ABF"/>
    <w:p w:rsidR="00206ABF" w:rsidRDefault="00206ABF">
      <w:r>
        <w:rPr>
          <w:rFonts w:hint="eastAsia"/>
        </w:rPr>
        <w:t>功能</w:t>
      </w:r>
      <w:r>
        <w:t>3</w:t>
      </w:r>
      <w:r>
        <w:rPr>
          <w:rFonts w:hint="eastAsia"/>
        </w:rPr>
        <w:t>解决思路：</w:t>
      </w:r>
    </w:p>
    <w:p w:rsidR="00206ABF" w:rsidRDefault="00206ABF">
      <w:r>
        <w:rPr>
          <w:rFonts w:hint="eastAsia"/>
        </w:rPr>
        <w:t>难点：目前在</w:t>
      </w:r>
      <w:r>
        <w:t>view</w:t>
      </w:r>
      <w:r>
        <w:rPr>
          <w:rFonts w:hint="eastAsia"/>
        </w:rPr>
        <w:t>还没有实现矩形随鼠标滚轮的大小变化而变化，鼠标的移动而平移</w:t>
      </w:r>
    </w:p>
    <w:p w:rsidR="00206ABF" w:rsidRDefault="00206ABF"/>
    <w:p w:rsidR="00206ABF" w:rsidRDefault="00206ABF">
      <w:r>
        <w:rPr>
          <w:rFonts w:hint="eastAsia"/>
        </w:rPr>
        <w:t>功能</w:t>
      </w:r>
      <w:r>
        <w:t>4</w:t>
      </w:r>
      <w:r>
        <w:rPr>
          <w:rFonts w:hint="eastAsia"/>
        </w:rPr>
        <w:t>解决思路：</w:t>
      </w:r>
    </w:p>
    <w:p w:rsidR="00206ABF" w:rsidRDefault="00206ABF">
      <w:r>
        <w:rPr>
          <w:rFonts w:hint="eastAsia"/>
        </w:rPr>
        <w:t>前提：</w:t>
      </w:r>
      <w:r>
        <w:t>Navigator</w:t>
      </w:r>
      <w:r>
        <w:rPr>
          <w:rFonts w:hint="eastAsia"/>
        </w:rPr>
        <w:t>中整幅图大小已经确定，矩形大小已经确定，这样缩放比例已经确定（矩形大小</w:t>
      </w:r>
      <w:r>
        <w:t>/</w:t>
      </w:r>
      <w:r>
        <w:rPr>
          <w:rFonts w:hint="eastAsia"/>
        </w:rPr>
        <w:t>整幅图大小）</w:t>
      </w:r>
    </w:p>
    <w:p w:rsidR="00206ABF" w:rsidRDefault="00206ABF">
      <w:r>
        <w:rPr>
          <w:rFonts w:hint="eastAsia"/>
        </w:rPr>
        <w:t>矩形的坐标</w:t>
      </w:r>
      <w:r>
        <w:t>(view</w:t>
      </w:r>
      <w:r>
        <w:rPr>
          <w:rFonts w:hint="eastAsia"/>
        </w:rPr>
        <w:t>坐标映射到</w:t>
      </w:r>
      <w:r>
        <w:t>scene</w:t>
      </w:r>
      <w:r>
        <w:rPr>
          <w:rFonts w:hint="eastAsia"/>
        </w:rPr>
        <w:t>坐标</w:t>
      </w:r>
      <w:r>
        <w:t>)</w:t>
      </w:r>
      <w:r>
        <w:rPr>
          <w:rFonts w:hint="eastAsia"/>
        </w:rPr>
        <w:t>，根据矩形坐标（</w:t>
      </w:r>
      <w:r>
        <w:t>scene</w:t>
      </w:r>
      <w:r>
        <w:rPr>
          <w:rFonts w:hint="eastAsia"/>
        </w:rPr>
        <w:t>坐标）和矩形大小，确定矩形框选的部分，使中心窗口显示对应的部分。</w:t>
      </w:r>
    </w:p>
    <w:p w:rsidR="00206ABF" w:rsidRDefault="00206ABF">
      <w:r>
        <w:rPr>
          <w:rFonts w:hint="eastAsia"/>
        </w:rPr>
        <w:t>难点：在主窗口中显示部分图形。需要研究</w:t>
      </w:r>
      <w:r>
        <w:t>scene-view</w:t>
      </w:r>
      <w:r>
        <w:rPr>
          <w:rFonts w:hint="eastAsia"/>
        </w:rPr>
        <w:t>框架，看</w:t>
      </w:r>
      <w:r>
        <w:t>view</w:t>
      </w:r>
      <w:r>
        <w:rPr>
          <w:rFonts w:hint="eastAsia"/>
        </w:rPr>
        <w:t>是否提供可以显示</w:t>
      </w:r>
      <w:r>
        <w:t>scene</w:t>
      </w:r>
      <w:r>
        <w:rPr>
          <w:rFonts w:hint="eastAsia"/>
        </w:rPr>
        <w:t>指定的部分</w:t>
      </w:r>
    </w:p>
    <w:p w:rsidR="00206ABF" w:rsidRDefault="00206ABF"/>
    <w:p w:rsidR="00206ABF" w:rsidRDefault="00206ABF">
      <w:r>
        <w:rPr>
          <w:rFonts w:hint="eastAsia"/>
        </w:rPr>
        <w:t>功能</w:t>
      </w:r>
      <w:r>
        <w:t>5</w:t>
      </w:r>
      <w:r>
        <w:rPr>
          <w:rFonts w:hint="eastAsia"/>
        </w:rPr>
        <w:t>解决思路：</w:t>
      </w:r>
    </w:p>
    <w:p w:rsidR="00206ABF" w:rsidRDefault="00206ABF">
      <w:r>
        <w:rPr>
          <w:rFonts w:hint="eastAsia"/>
        </w:rPr>
        <w:t>难点：确定矩形大小变化的规律</w:t>
      </w:r>
    </w:p>
    <w:p w:rsidR="00206ABF" w:rsidRDefault="00206ABF"/>
    <w:p w:rsidR="00206ABF" w:rsidRDefault="00206ABF"/>
    <w:p w:rsidR="00206ABF" w:rsidRDefault="00206ABF"/>
    <w:p w:rsidR="00206ABF" w:rsidRDefault="00206ABF">
      <w:pPr>
        <w:rPr>
          <w:b/>
          <w:bCs/>
        </w:rPr>
      </w:pPr>
      <w:r>
        <w:rPr>
          <w:rFonts w:hint="eastAsia"/>
          <w:b/>
          <w:bCs/>
        </w:rPr>
        <w:t>效果图：</w:t>
      </w:r>
    </w:p>
    <w:p w:rsidR="00206ABF" w:rsidRDefault="00206ABF"/>
    <w:p w:rsidR="00206ABF" w:rsidRDefault="009A302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410.1pt;height:315.65pt;visibility:visible">
            <v:imagedata r:id="rId7" o:title=""/>
          </v:shape>
        </w:pict>
      </w:r>
    </w:p>
    <w:p w:rsidR="00206ABF" w:rsidRDefault="00206ABF"/>
    <w:p w:rsidR="00206ABF" w:rsidRDefault="00206ABF"/>
    <w:p w:rsidR="00206ABF" w:rsidRDefault="00206ABF"/>
    <w:p w:rsidR="00206ABF" w:rsidRDefault="00206ABF"/>
    <w:p w:rsidR="00206ABF" w:rsidRDefault="009A3021">
      <w:r>
        <w:rPr>
          <w:noProof/>
        </w:rPr>
        <w:lastRenderedPageBreak/>
        <w:pict>
          <v:shape id="图片 4" o:spid="_x0000_i1026" type="#_x0000_t75" style="width:410.1pt;height:320.85pt;visibility:visible">
            <v:imagedata r:id="rId8" o:title=""/>
          </v:shape>
        </w:pict>
      </w:r>
    </w:p>
    <w:p w:rsidR="00206ABF" w:rsidRDefault="00206ABF"/>
    <w:p w:rsidR="00206ABF" w:rsidRDefault="00206ABF">
      <w:r>
        <w:rPr>
          <w:rFonts w:hint="eastAsia"/>
        </w:rPr>
        <w:t>方案二</w:t>
      </w:r>
      <w:r>
        <w:t>:</w:t>
      </w:r>
    </w:p>
    <w:p w:rsidR="00206ABF" w:rsidRDefault="00206ABF">
      <w:r>
        <w:rPr>
          <w:rFonts w:hint="eastAsia"/>
        </w:rPr>
        <w:t>读懂</w:t>
      </w:r>
      <w:r>
        <w:t>klayout</w:t>
      </w:r>
      <w:r>
        <w:rPr>
          <w:rFonts w:hint="eastAsia"/>
        </w:rPr>
        <w:t>源代码，直接使用</w:t>
      </w:r>
      <w:r>
        <w:t>klayout</w:t>
      </w:r>
      <w:r>
        <w:rPr>
          <w:rFonts w:hint="eastAsia"/>
        </w:rPr>
        <w:t>源代码对应</w:t>
      </w:r>
      <w:r>
        <w:t>Navigator</w:t>
      </w:r>
      <w:r>
        <w:rPr>
          <w:rFonts w:hint="eastAsia"/>
        </w:rPr>
        <w:t>功能。</w:t>
      </w:r>
    </w:p>
    <w:p w:rsidR="00206ABF" w:rsidRDefault="00206ABF">
      <w:r>
        <w:rPr>
          <w:rFonts w:hint="eastAsia"/>
        </w:rPr>
        <w:t>已经找到</w:t>
      </w:r>
      <w:r>
        <w:t>Navigator</w:t>
      </w:r>
      <w:r>
        <w:rPr>
          <w:rFonts w:hint="eastAsia"/>
        </w:rPr>
        <w:t>主要源代码，由于涉及的文件太多，完全理解它的思路很困难，需要一段时间</w:t>
      </w:r>
    </w:p>
    <w:p w:rsidR="00206ABF" w:rsidRDefault="00206ABF"/>
    <w:p w:rsidR="00206ABF" w:rsidRDefault="00206ABF">
      <w:r>
        <w:rPr>
          <w:rFonts w:hint="eastAsia"/>
        </w:rPr>
        <w:t>资料查找问题：按理说</w:t>
      </w:r>
      <w:r>
        <w:t>navigator</w:t>
      </w:r>
      <w:r>
        <w:rPr>
          <w:rFonts w:hint="eastAsia"/>
        </w:rPr>
        <w:t>是画图软件一个很常见的功能，我搜了百度，一些博客，网站，没有找到相关的，目前我能借鉴的资料只有</w:t>
      </w:r>
      <w:r>
        <w:t>klayout</w:t>
      </w:r>
      <w:r>
        <w:rPr>
          <w:rFonts w:hint="eastAsia"/>
        </w:rPr>
        <w:t>源代码，只是</w:t>
      </w:r>
      <w:r>
        <w:t>klayout</w:t>
      </w:r>
      <w:r>
        <w:rPr>
          <w:rFonts w:hint="eastAsia"/>
        </w:rPr>
        <w:t>阅读起来比较困难</w:t>
      </w:r>
    </w:p>
    <w:p w:rsidR="00206ABF" w:rsidRDefault="00206ABF">
      <w:pPr>
        <w:rPr>
          <w:ins w:id="0" w:author="劉 朝洪" w:date="2017-05-12T12:47:00Z"/>
        </w:rPr>
      </w:pPr>
      <w:r>
        <w:rPr>
          <w:rFonts w:hint="eastAsia"/>
        </w:rPr>
        <w:t>希望刘博士和刘导可以给一些指导，提供解决这个问题更好的方案。</w:t>
      </w:r>
    </w:p>
    <w:p w:rsidR="00206ABF" w:rsidRDefault="00206ABF">
      <w:pPr>
        <w:rPr>
          <w:ins w:id="1" w:author="劉 朝洪" w:date="2017-05-12T12:47:00Z"/>
        </w:rPr>
      </w:pPr>
    </w:p>
    <w:p w:rsidR="00206ABF" w:rsidRDefault="00206ABF">
      <w:pPr>
        <w:rPr>
          <w:ins w:id="2" w:author="劉 朝洪" w:date="2017-05-12T12:48:00Z"/>
        </w:rPr>
      </w:pPr>
    </w:p>
    <w:p w:rsidR="00206ABF" w:rsidRDefault="00206ABF">
      <w:pPr>
        <w:rPr>
          <w:ins w:id="3" w:author="劉 朝洪" w:date="2017-05-12T12:51:00Z"/>
          <w:color w:val="FF0000"/>
        </w:rPr>
      </w:pPr>
      <w:ins w:id="4" w:author="劉 朝洪" w:date="2017-05-12T12:48:00Z">
        <w:r w:rsidRPr="00206ABF">
          <w:rPr>
            <w:rFonts w:hint="eastAsia"/>
            <w:color w:val="FF0000"/>
            <w:rPrChange w:id="5" w:author="劉 朝洪" w:date="2017-05-12T12:48:00Z">
              <w:rPr>
                <w:rFonts w:hint="eastAsia"/>
              </w:rPr>
            </w:rPrChange>
          </w:rPr>
          <w:t>不管是你的方案还是</w:t>
        </w:r>
        <w:r>
          <w:rPr>
            <w:color w:val="FF0000"/>
          </w:rPr>
          <w:t>klayout</w:t>
        </w:r>
        <w:r>
          <w:rPr>
            <w:rFonts w:hint="eastAsia"/>
            <w:color w:val="FF0000"/>
          </w:rPr>
          <w:t>的基本上是相同的，直接采用你的方案就可以了。</w:t>
        </w:r>
      </w:ins>
      <w:ins w:id="6" w:author="劉 朝洪" w:date="2017-05-12T12:49:00Z">
        <w:r>
          <w:rPr>
            <w:rFonts w:hint="eastAsia"/>
            <w:color w:val="FF0000"/>
          </w:rPr>
          <w:t>这里面</w:t>
        </w:r>
      </w:ins>
      <w:ins w:id="7" w:author="劉 朝洪" w:date="2017-05-12T12:51:00Z">
        <w:r>
          <w:rPr>
            <w:rFonts w:hint="eastAsia"/>
            <w:color w:val="FF0000"/>
          </w:rPr>
          <w:t>主要</w:t>
        </w:r>
      </w:ins>
      <w:ins w:id="8" w:author="劉 朝洪" w:date="2017-05-12T12:49:00Z">
        <w:r>
          <w:rPr>
            <w:rFonts w:hint="eastAsia"/>
            <w:color w:val="FF0000"/>
          </w:rPr>
          <w:t>涉及</w:t>
        </w:r>
      </w:ins>
      <w:ins w:id="9" w:author="劉 朝洪" w:date="2017-05-12T12:50:00Z">
        <w:r>
          <w:rPr>
            <w:rFonts w:hint="eastAsia"/>
            <w:color w:val="FF0000"/>
          </w:rPr>
          <w:t>到</w:t>
        </w:r>
        <w:r w:rsidRPr="00206ABF">
          <w:rPr>
            <w:color w:val="FF0000"/>
            <w:rPrChange w:id="10" w:author="劉 朝洪" w:date="2017-05-12T12:50:00Z">
              <w:rPr/>
            </w:rPrChange>
          </w:rPr>
          <w:t>Navigator</w:t>
        </w:r>
        <w:r>
          <w:rPr>
            <w:rFonts w:hint="eastAsia"/>
            <w:color w:val="FF0000"/>
          </w:rPr>
          <w:t>和</w:t>
        </w:r>
      </w:ins>
      <w:ins w:id="11" w:author="劉 朝洪" w:date="2017-05-12T12:51:00Z">
        <w:r w:rsidRPr="00206ABF">
          <w:rPr>
            <w:color w:val="FF0000"/>
            <w:rPrChange w:id="12" w:author="劉 朝洪" w:date="2017-05-12T12:51:00Z">
              <w:rPr/>
            </w:rPrChange>
          </w:rPr>
          <w:t>scene-view</w:t>
        </w:r>
      </w:ins>
      <w:ins w:id="13" w:author="劉 朝洪" w:date="2017-05-12T12:50:00Z">
        <w:r>
          <w:rPr>
            <w:rFonts w:hint="eastAsia"/>
            <w:color w:val="FF0000"/>
          </w:rPr>
          <w:t>视图的</w:t>
        </w:r>
      </w:ins>
      <w:ins w:id="14" w:author="劉 朝洪" w:date="2017-05-12T12:51:00Z">
        <w:r>
          <w:rPr>
            <w:rFonts w:hint="eastAsia"/>
            <w:color w:val="FF0000"/>
          </w:rPr>
          <w:t>关联。</w:t>
        </w:r>
      </w:ins>
      <w:ins w:id="15" w:author="劉 朝洪" w:date="2017-05-12T13:27:00Z">
        <w:r>
          <w:rPr>
            <w:rFonts w:hint="eastAsia"/>
            <w:color w:val="FF0000"/>
          </w:rPr>
          <w:t>该方案的实现很</w:t>
        </w:r>
      </w:ins>
      <w:ins w:id="16" w:author="劉 朝洪" w:date="2017-05-12T13:28:00Z">
        <w:r>
          <w:rPr>
            <w:rFonts w:hint="eastAsia"/>
            <w:color w:val="FF0000"/>
          </w:rPr>
          <w:t>大程度与缩放方案相关。</w:t>
        </w:r>
      </w:ins>
    </w:p>
    <w:p w:rsidR="00206ABF" w:rsidRDefault="00206ABF">
      <w:pPr>
        <w:rPr>
          <w:ins w:id="17" w:author="劉 朝洪" w:date="2017-05-12T12:52:00Z"/>
          <w:color w:val="FF0000"/>
        </w:rPr>
      </w:pPr>
    </w:p>
    <w:p w:rsidR="00206ABF" w:rsidRDefault="00206ABF">
      <w:pPr>
        <w:rPr>
          <w:ins w:id="18" w:author="劉 朝洪" w:date="2017-05-12T12:51:00Z"/>
          <w:color w:val="FF0000"/>
        </w:rPr>
      </w:pPr>
      <w:ins w:id="19" w:author="劉 朝洪" w:date="2017-05-12T12:52:00Z"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和</w:t>
        </w:r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视图的关联</w:t>
        </w:r>
      </w:ins>
      <w:ins w:id="20" w:author="劉 朝洪" w:date="2017-05-12T12:58:00Z">
        <w:r>
          <w:rPr>
            <w:rFonts w:hint="eastAsia"/>
            <w:color w:val="FF0000"/>
          </w:rPr>
          <w:t>功能描述。</w:t>
        </w:r>
      </w:ins>
    </w:p>
    <w:p w:rsidR="00206ABF" w:rsidRDefault="00206ABF">
      <w:pPr>
        <w:rPr>
          <w:ins w:id="21" w:author="劉 朝洪" w:date="2017-05-12T12:58:00Z"/>
          <w:color w:val="FF0000"/>
        </w:rPr>
      </w:pPr>
      <w:ins w:id="22" w:author="劉 朝洪" w:date="2017-05-12T12:52:00Z"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和</w:t>
        </w:r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视图的关联与</w:t>
        </w:r>
        <w:r>
          <w:rPr>
            <w:color w:val="FF0000"/>
          </w:rPr>
          <w:t xml:space="preserve">cell widge </w:t>
        </w:r>
        <w:r>
          <w:rPr>
            <w:rFonts w:hint="eastAsia"/>
            <w:color w:val="FF0000"/>
          </w:rPr>
          <w:t>与</w:t>
        </w:r>
        <w:r>
          <w:rPr>
            <w:color w:val="FF0000"/>
          </w:rPr>
          <w:t>view</w:t>
        </w:r>
        <w:r>
          <w:rPr>
            <w:rFonts w:hint="eastAsia"/>
            <w:color w:val="FF0000"/>
          </w:rPr>
          <w:t>的关联类似，在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里面对于鼠标</w:t>
        </w:r>
      </w:ins>
      <w:ins w:id="23" w:author="劉 朝洪" w:date="2017-05-12T12:53:00Z">
        <w:r>
          <w:rPr>
            <w:rFonts w:hint="eastAsia"/>
            <w:color w:val="FF0000"/>
          </w:rPr>
          <w:t>缩放和平移事件捕捉后，计算当前的捕捉矩形大小</w:t>
        </w:r>
      </w:ins>
      <w:ins w:id="24" w:author="劉 朝洪" w:date="2017-05-12T12:56:00Z">
        <w:r>
          <w:rPr>
            <w:rFonts w:hint="eastAsia"/>
            <w:color w:val="FF0000"/>
          </w:rPr>
          <w:t>后</w:t>
        </w:r>
      </w:ins>
      <w:ins w:id="25" w:author="劉 朝洪" w:date="2017-05-12T12:57:00Z">
        <w:r>
          <w:rPr>
            <w:rFonts w:hint="eastAsia"/>
            <w:color w:val="FF0000"/>
          </w:rPr>
          <w:t>转换成要显示的图形区域范围</w:t>
        </w:r>
      </w:ins>
      <w:ins w:id="26" w:author="劉 朝洪" w:date="2017-05-12T12:53:00Z">
        <w:r>
          <w:rPr>
            <w:rFonts w:hint="eastAsia"/>
            <w:color w:val="FF0000"/>
          </w:rPr>
          <w:t>。</w:t>
        </w:r>
      </w:ins>
      <w:ins w:id="27" w:author="劉 朝洪" w:date="2017-05-12T12:55:00Z">
        <w:r>
          <w:rPr>
            <w:rFonts w:hint="eastAsia"/>
            <w:color w:val="FF0000"/>
          </w:rPr>
          <w:t>然后再把该事件转发给</w:t>
        </w:r>
      </w:ins>
      <w:ins w:id="28" w:author="劉 朝洪" w:date="2017-05-12T12:58:00Z">
        <w:r>
          <w:rPr>
            <w:rFonts w:hint="eastAsia"/>
            <w:color w:val="FF0000"/>
          </w:rPr>
          <w:t>相应的</w:t>
        </w:r>
      </w:ins>
      <w:ins w:id="29" w:author="劉 朝洪" w:date="2017-05-12T12:55:00Z">
        <w:r w:rsidRPr="00C90782">
          <w:rPr>
            <w:color w:val="FF0000"/>
          </w:rPr>
          <w:t>scene-view</w:t>
        </w:r>
        <w:r>
          <w:rPr>
            <w:color w:val="FF0000"/>
          </w:rPr>
          <w:t>(</w:t>
        </w:r>
        <w:r>
          <w:rPr>
            <w:rFonts w:hint="eastAsia"/>
            <w:color w:val="FF0000"/>
          </w:rPr>
          <w:t>也可以用自己定义的</w:t>
        </w:r>
      </w:ins>
      <w:ins w:id="30" w:author="劉 朝洪" w:date="2017-05-12T12:56:00Z">
        <w:r>
          <w:rPr>
            <w:rFonts w:hint="eastAsia"/>
            <w:color w:val="FF0000"/>
          </w:rPr>
          <w:t>信号</w:t>
        </w:r>
      </w:ins>
      <w:ins w:id="31" w:author="劉 朝洪" w:date="2017-05-12T12:55:00Z">
        <w:r>
          <w:rPr>
            <w:color w:val="FF0000"/>
          </w:rPr>
          <w:t>)</w:t>
        </w:r>
        <w:r>
          <w:rPr>
            <w:rFonts w:hint="eastAsia"/>
            <w:color w:val="FF0000"/>
          </w:rPr>
          <w:t>，</w:t>
        </w:r>
      </w:ins>
      <w:ins w:id="32" w:author="劉 朝洪" w:date="2017-05-12T12:56:00Z"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接收到该信号后</w:t>
        </w:r>
      </w:ins>
      <w:ins w:id="33" w:author="劉 朝洪" w:date="2017-05-12T12:57:00Z">
        <w:r>
          <w:rPr>
            <w:rFonts w:hint="eastAsia"/>
            <w:color w:val="FF0000"/>
          </w:rPr>
          <w:t>根据要显示的</w:t>
        </w:r>
      </w:ins>
      <w:ins w:id="34" w:author="劉 朝洪" w:date="2017-05-12T12:58:00Z">
        <w:r>
          <w:rPr>
            <w:rFonts w:hint="eastAsia"/>
            <w:color w:val="FF0000"/>
          </w:rPr>
          <w:t>图形区域显示图形。</w:t>
        </w:r>
      </w:ins>
    </w:p>
    <w:p w:rsidR="00206ABF" w:rsidRDefault="00206ABF">
      <w:pPr>
        <w:rPr>
          <w:ins w:id="35" w:author="劉 朝洪" w:date="2017-05-12T12:58:00Z"/>
          <w:color w:val="FF0000"/>
        </w:rPr>
      </w:pPr>
    </w:p>
    <w:p w:rsidR="00206ABF" w:rsidRDefault="00206ABF">
      <w:pPr>
        <w:rPr>
          <w:ins w:id="36" w:author="劉 朝洪" w:date="2017-05-12T13:00:00Z"/>
          <w:color w:val="FF0000"/>
        </w:rPr>
      </w:pPr>
      <w:ins w:id="37" w:author="劉 朝洪" w:date="2017-05-12T12:59:00Z">
        <w:r>
          <w:rPr>
            <w:rFonts w:hint="eastAsia"/>
            <w:color w:val="FF0000"/>
          </w:rPr>
          <w:t>实现</w:t>
        </w:r>
      </w:ins>
      <w:ins w:id="38" w:author="劉 朝洪" w:date="2017-05-12T13:00:00Z">
        <w:r>
          <w:rPr>
            <w:rFonts w:hint="eastAsia"/>
            <w:color w:val="FF0000"/>
          </w:rPr>
          <w:t>的一些必要步骤</w:t>
        </w:r>
      </w:ins>
    </w:p>
    <w:p w:rsidR="00206ABF" w:rsidRDefault="00206ABF">
      <w:pPr>
        <w:numPr>
          <w:ilvl w:val="0"/>
          <w:numId w:val="1"/>
        </w:numPr>
        <w:rPr>
          <w:ins w:id="39" w:author="劉 朝洪" w:date="2017-05-12T13:18:00Z"/>
          <w:color w:val="FF0000"/>
        </w:rPr>
      </w:pPr>
      <w:ins w:id="40" w:author="劉 朝洪" w:date="2017-05-12T13:00:00Z">
        <w:r>
          <w:rPr>
            <w:rFonts w:hint="eastAsia"/>
            <w:color w:val="FF0000"/>
          </w:rPr>
          <w:t>在每次打开一个图形文件时，必须计算出该图形的区域范围</w:t>
        </w:r>
      </w:ins>
      <w:ins w:id="41" w:author="劉 朝洪" w:date="2017-05-12T13:01:00Z">
        <w:r>
          <w:rPr>
            <w:rFonts w:hint="eastAsia"/>
            <w:color w:val="FF0000"/>
          </w:rPr>
          <w:t>。如果某些格式的文件中已</w:t>
        </w:r>
        <w:r>
          <w:rPr>
            <w:rFonts w:hint="eastAsia"/>
            <w:color w:val="FF0000"/>
          </w:rPr>
          <w:lastRenderedPageBreak/>
          <w:t>经包含了区域范围，则只需要读取就可以了</w:t>
        </w:r>
      </w:ins>
      <w:ins w:id="42" w:author="劉 朝洪" w:date="2017-05-12T13:09:00Z">
        <w:r>
          <w:rPr>
            <w:color w:val="FF0000"/>
          </w:rPr>
          <w:t>(</w:t>
        </w:r>
        <w:r>
          <w:rPr>
            <w:rFonts w:hint="eastAsia"/>
            <w:color w:val="FF0000"/>
          </w:rPr>
          <w:t>大部分格式的文件应该包含了</w:t>
        </w:r>
        <w:r>
          <w:rPr>
            <w:color w:val="FF0000"/>
          </w:rPr>
          <w:t>)</w:t>
        </w:r>
      </w:ins>
      <w:ins w:id="43" w:author="劉 朝洪" w:date="2017-05-12T13:01:00Z">
        <w:r>
          <w:rPr>
            <w:rFonts w:hint="eastAsia"/>
            <w:color w:val="FF0000"/>
          </w:rPr>
          <w:t>。否则需要遍历整个场景计算出图形区域范围。</w:t>
        </w:r>
      </w:ins>
      <w:ins w:id="44" w:author="劉 朝洪" w:date="2017-05-12T13:02:00Z">
        <w:r>
          <w:rPr>
            <w:rFonts w:hint="eastAsia"/>
            <w:color w:val="FF0000"/>
          </w:rPr>
          <w:t>这一步我想应该已经实现了，</w:t>
        </w:r>
      </w:ins>
      <w:ins w:id="45" w:author="劉 朝洪" w:date="2017-05-12T13:10:00Z">
        <w:r>
          <w:rPr>
            <w:rFonts w:hint="eastAsia"/>
            <w:color w:val="FF0000"/>
          </w:rPr>
          <w:t>因为</w:t>
        </w:r>
      </w:ins>
      <w:ins w:id="46" w:author="劉 朝洪" w:date="2017-05-12T13:02:00Z">
        <w:r>
          <w:rPr>
            <w:rFonts w:hint="eastAsia"/>
            <w:color w:val="FF0000"/>
          </w:rPr>
          <w:t>在</w:t>
        </w:r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显示的</w:t>
        </w:r>
      </w:ins>
      <w:ins w:id="47" w:author="劉 朝洪" w:date="2017-05-12T13:03:00Z">
        <w:r>
          <w:rPr>
            <w:rFonts w:hint="eastAsia"/>
            <w:color w:val="FF0000"/>
          </w:rPr>
          <w:t>场景的时候应该</w:t>
        </w:r>
      </w:ins>
      <w:ins w:id="48" w:author="劉 朝洪" w:date="2017-05-12T13:10:00Z">
        <w:r>
          <w:rPr>
            <w:rFonts w:hint="eastAsia"/>
            <w:color w:val="FF0000"/>
          </w:rPr>
          <w:t>使用</w:t>
        </w:r>
      </w:ins>
      <w:ins w:id="49" w:author="劉 朝洪" w:date="2017-05-12T13:03:00Z">
        <w:r>
          <w:rPr>
            <w:rFonts w:hint="eastAsia"/>
            <w:color w:val="FF0000"/>
          </w:rPr>
          <w:t>了图形区域范围，否则</w:t>
        </w:r>
      </w:ins>
      <w:ins w:id="50" w:author="劉 朝洪" w:date="2017-05-12T13:10:00Z">
        <w:r>
          <w:rPr>
            <w:rFonts w:hint="eastAsia"/>
            <w:color w:val="FF0000"/>
          </w:rPr>
          <w:t>不方便</w:t>
        </w:r>
      </w:ins>
      <w:ins w:id="51" w:author="劉 朝洪" w:date="2017-05-12T13:03:00Z">
        <w:r>
          <w:rPr>
            <w:rFonts w:hint="eastAsia"/>
            <w:color w:val="FF0000"/>
          </w:rPr>
          <w:t>在加载文件时显示整个场景的。</w:t>
        </w:r>
      </w:ins>
    </w:p>
    <w:p w:rsidR="00206ABF" w:rsidRDefault="00206ABF">
      <w:pPr>
        <w:numPr>
          <w:ilvl w:val="0"/>
          <w:numId w:val="1"/>
        </w:numPr>
        <w:rPr>
          <w:ins w:id="52" w:author="劉 朝洪" w:date="2017-05-12T13:05:00Z"/>
          <w:color w:val="FF0000"/>
        </w:rPr>
      </w:pPr>
      <w:ins w:id="53" w:author="劉 朝洪" w:date="2017-05-12T13:18:00Z">
        <w:r>
          <w:rPr>
            <w:rFonts w:hint="eastAsia"/>
            <w:color w:val="FF0000"/>
          </w:rPr>
          <w:t>在</w:t>
        </w:r>
      </w:ins>
      <w:ins w:id="54" w:author="劉 朝洪" w:date="2017-05-12T13:23:00Z">
        <w:r>
          <w:rPr>
            <w:color w:val="FF0000"/>
          </w:rPr>
          <w:t>scene</w:t>
        </w:r>
      </w:ins>
      <w:ins w:id="55" w:author="劉 朝洪" w:date="2017-05-12T13:18:00Z">
        <w:r>
          <w:rPr>
            <w:rFonts w:hint="eastAsia"/>
            <w:color w:val="FF0000"/>
          </w:rPr>
          <w:t>数据结构中必须添加一个</w:t>
        </w:r>
      </w:ins>
      <w:ins w:id="56" w:author="劉 朝洪" w:date="2017-05-12T13:30:00Z">
        <w:r>
          <w:rPr>
            <w:rFonts w:hint="eastAsia"/>
            <w:color w:val="FF0000"/>
          </w:rPr>
          <w:t>图形显示</w:t>
        </w:r>
      </w:ins>
      <w:ins w:id="57" w:author="劉 朝洪" w:date="2017-05-12T13:18:00Z">
        <w:r>
          <w:rPr>
            <w:rFonts w:hint="eastAsia"/>
            <w:color w:val="FF0000"/>
          </w:rPr>
          <w:t>区域的</w:t>
        </w:r>
      </w:ins>
      <w:ins w:id="58" w:author="劉 朝洪" w:date="2017-05-12T13:19:00Z">
        <w:r>
          <w:rPr>
            <w:rFonts w:hint="eastAsia"/>
            <w:color w:val="FF0000"/>
          </w:rPr>
          <w:t>矩形数据结构</w:t>
        </w:r>
        <w:r>
          <w:rPr>
            <w:color w:val="FF0000"/>
          </w:rPr>
          <w:t>(</w:t>
        </w:r>
      </w:ins>
      <w:ins w:id="59" w:author="劉 朝洪" w:date="2017-05-12T13:30:00Z">
        <w:r>
          <w:rPr>
            <w:color w:val="FF0000"/>
          </w:rPr>
          <w:t>Display</w:t>
        </w:r>
      </w:ins>
      <w:ins w:id="60" w:author="劉 朝洪" w:date="2017-05-12T13:19:00Z">
        <w:r>
          <w:rPr>
            <w:color w:val="FF0000"/>
          </w:rPr>
          <w:t xml:space="preserve"> Rect)</w:t>
        </w:r>
        <w:r>
          <w:rPr>
            <w:rFonts w:hint="eastAsia"/>
            <w:color w:val="FF0000"/>
          </w:rPr>
          <w:t>，初始化为整个图形区域大小。</w:t>
        </w:r>
      </w:ins>
      <w:ins w:id="61" w:author="劉 朝洪" w:date="2017-05-12T13:31:00Z">
        <w:r>
          <w:rPr>
            <w:rFonts w:hint="eastAsia"/>
            <w:color w:val="FF0000"/>
          </w:rPr>
          <w:t>如果</w:t>
        </w:r>
        <w:r>
          <w:rPr>
            <w:color w:val="FF0000"/>
          </w:rPr>
          <w:t>Display Rect</w:t>
        </w:r>
        <w:r>
          <w:rPr>
            <w:rFonts w:hint="eastAsia"/>
            <w:color w:val="FF0000"/>
          </w:rPr>
          <w:t>在缩放</w:t>
        </w:r>
      </w:ins>
      <w:ins w:id="62" w:author="劉 朝洪" w:date="2017-05-12T15:01:00Z">
        <w:r>
          <w:rPr>
            <w:rFonts w:hint="eastAsia"/>
            <w:color w:val="FF0000"/>
          </w:rPr>
          <w:t>功能</w:t>
        </w:r>
      </w:ins>
      <w:ins w:id="63" w:author="劉 朝洪" w:date="2017-05-12T13:31:00Z">
        <w:r>
          <w:rPr>
            <w:rFonts w:hint="eastAsia"/>
            <w:color w:val="FF0000"/>
          </w:rPr>
          <w:t>的实现中已经拥有并且跟着</w:t>
        </w:r>
        <w:r>
          <w:rPr>
            <w:color w:val="FF0000"/>
          </w:rPr>
          <w:t>scene</w:t>
        </w:r>
        <w:r>
          <w:rPr>
            <w:rFonts w:hint="eastAsia"/>
            <w:color w:val="FF0000"/>
          </w:rPr>
          <w:t>的缩放而变化，则直接使用该数据</w:t>
        </w:r>
      </w:ins>
      <w:ins w:id="64" w:author="劉 朝洪" w:date="2017-05-12T13:20:00Z">
        <w:r>
          <w:rPr>
            <w:rFonts w:hint="eastAsia"/>
            <w:color w:val="FF0000"/>
          </w:rPr>
          <w:t>。</w:t>
        </w:r>
      </w:ins>
    </w:p>
    <w:p w:rsidR="00206ABF" w:rsidRDefault="00206ABF">
      <w:pPr>
        <w:numPr>
          <w:ilvl w:val="0"/>
          <w:numId w:val="1"/>
        </w:numPr>
        <w:rPr>
          <w:ins w:id="65" w:author="劉 朝洪" w:date="2017-05-12T13:13:00Z"/>
          <w:color w:val="FF0000"/>
        </w:rPr>
      </w:pPr>
      <w:ins w:id="66" w:author="劉 朝洪" w:date="2017-05-12T13:05:00Z">
        <w:r>
          <w:rPr>
            <w:rFonts w:hint="eastAsia"/>
            <w:color w:val="FF0000"/>
          </w:rPr>
          <w:t>打开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时，</w:t>
        </w:r>
      </w:ins>
      <w:ins w:id="67" w:author="劉 朝洪" w:date="2017-05-12T13:06:00Z">
        <w:r>
          <w:rPr>
            <w:rFonts w:hint="eastAsia"/>
            <w:color w:val="FF0000"/>
          </w:rPr>
          <w:t>参考</w:t>
        </w:r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的显示，</w:t>
        </w:r>
      </w:ins>
      <w:ins w:id="68" w:author="劉 朝洪" w:date="2017-05-12T13:07:00Z">
        <w:r>
          <w:rPr>
            <w:rFonts w:hint="eastAsia"/>
            <w:color w:val="FF0000"/>
          </w:rPr>
          <w:t>居中</w:t>
        </w:r>
      </w:ins>
      <w:ins w:id="69" w:author="劉 朝洪" w:date="2017-05-12T13:06:00Z">
        <w:r>
          <w:rPr>
            <w:rFonts w:hint="eastAsia"/>
            <w:color w:val="FF0000"/>
          </w:rPr>
          <w:t>显示出整个</w:t>
        </w:r>
      </w:ins>
      <w:ins w:id="70" w:author="劉 朝洪" w:date="2017-05-12T13:07:00Z">
        <w:r>
          <w:rPr>
            <w:rFonts w:hint="eastAsia"/>
            <w:color w:val="FF0000"/>
          </w:rPr>
          <w:t>图形区域</w:t>
        </w:r>
      </w:ins>
      <w:ins w:id="71" w:author="劉 朝洪" w:date="2017-05-12T13:08:00Z">
        <w:r>
          <w:rPr>
            <w:rFonts w:hint="eastAsia"/>
            <w:color w:val="FF0000"/>
          </w:rPr>
          <w:t>。</w:t>
        </w:r>
      </w:ins>
      <w:ins w:id="72" w:author="劉 朝洪" w:date="2017-05-12T13:09:00Z">
        <w:r>
          <w:rPr>
            <w:rFonts w:hint="eastAsia"/>
            <w:color w:val="FF0000"/>
          </w:rPr>
          <w:t>整个</w:t>
        </w:r>
      </w:ins>
      <w:ins w:id="73" w:author="劉 朝洪" w:date="2017-05-12T13:08:00Z">
        <w:r>
          <w:rPr>
            <w:rFonts w:hint="eastAsia"/>
            <w:color w:val="FF0000"/>
          </w:rPr>
          <w:t>图形</w:t>
        </w:r>
      </w:ins>
      <w:ins w:id="74" w:author="劉 朝洪" w:date="2017-05-12T13:22:00Z">
        <w:r>
          <w:rPr>
            <w:rFonts w:hint="eastAsia"/>
            <w:color w:val="FF0000"/>
          </w:rPr>
          <w:t>显示</w:t>
        </w:r>
      </w:ins>
      <w:ins w:id="75" w:author="劉 朝洪" w:date="2017-05-12T13:08:00Z">
        <w:r>
          <w:rPr>
            <w:rFonts w:hint="eastAsia"/>
            <w:color w:val="FF0000"/>
          </w:rPr>
          <w:t>区域具体占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窗口多大范围，这个可以根据</w:t>
        </w:r>
        <w:del w:id="76" w:author="刘朝洪" w:date="2017-05-13T13:30:00Z">
          <w:r w:rsidDel="005C5649">
            <w:rPr>
              <w:rFonts w:hint="eastAsia"/>
              <w:color w:val="FF0000"/>
            </w:rPr>
            <w:delText>你的</w:delText>
          </w:r>
        </w:del>
        <w:r>
          <w:rPr>
            <w:rFonts w:hint="eastAsia"/>
            <w:color w:val="FF0000"/>
          </w:rPr>
          <w:t>测试效果调整</w:t>
        </w:r>
      </w:ins>
      <w:ins w:id="77" w:author="劉 朝洪" w:date="2017-05-12T13:09:00Z">
        <w:r>
          <w:rPr>
            <w:rFonts w:hint="eastAsia"/>
            <w:color w:val="FF0000"/>
          </w:rPr>
          <w:t>，可以从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窗口</w:t>
        </w:r>
        <w:r>
          <w:rPr>
            <w:color w:val="FF0000"/>
          </w:rPr>
          <w:t>90%</w:t>
        </w:r>
      </w:ins>
      <w:ins w:id="78" w:author="劉 朝洪" w:date="2017-05-12T13:13:00Z">
        <w:r>
          <w:rPr>
            <w:rFonts w:hint="eastAsia"/>
            <w:color w:val="FF0000"/>
          </w:rPr>
          <w:t>开始</w:t>
        </w:r>
      </w:ins>
      <w:ins w:id="79" w:author="劉 朝洪" w:date="2017-05-12T13:09:00Z">
        <w:r>
          <w:rPr>
            <w:rFonts w:hint="eastAsia"/>
            <w:color w:val="FF0000"/>
          </w:rPr>
          <w:t>。</w:t>
        </w:r>
      </w:ins>
      <w:ins w:id="80" w:author="劉 朝洪" w:date="2017-05-12T13:14:00Z">
        <w:r>
          <w:rPr>
            <w:rFonts w:hint="eastAsia"/>
            <w:color w:val="FF0000"/>
          </w:rPr>
          <w:t>打开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窗口是，</w:t>
        </w:r>
      </w:ins>
      <w:ins w:id="81" w:author="劉 朝洪" w:date="2017-05-12T13:15:00Z">
        <w:r>
          <w:rPr>
            <w:rFonts w:hint="eastAsia"/>
            <w:color w:val="FF0000"/>
          </w:rPr>
          <w:t>主程序建立或者修改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与</w:t>
        </w:r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的映射</w:t>
        </w:r>
      </w:ins>
      <w:ins w:id="82" w:author="劉 朝洪" w:date="2017-05-12T13:17:00Z">
        <w:r>
          <w:rPr>
            <w:rFonts w:hint="eastAsia"/>
            <w:color w:val="FF0000"/>
          </w:rPr>
          <w:t>。</w:t>
        </w:r>
      </w:ins>
      <w:ins w:id="83" w:author="劉 朝洪" w:date="2017-05-12T15:03:00Z">
        <w:r>
          <w:rPr>
            <w:rFonts w:hint="eastAsia"/>
            <w:color w:val="FF0000"/>
          </w:rPr>
          <w:t>然后记住这个显示的图形区域对应的客户区的坐标</w:t>
        </w:r>
      </w:ins>
      <w:ins w:id="84" w:author="劉 朝洪" w:date="2017-05-12T15:07:00Z">
        <w:r>
          <w:rPr>
            <w:rFonts w:hint="eastAsia"/>
            <w:color w:val="FF0000"/>
          </w:rPr>
          <w:t>，这个区域与整个场景图象的显示区域一一对应。</w:t>
        </w:r>
      </w:ins>
    </w:p>
    <w:p w:rsidR="00206ABF" w:rsidRDefault="00206ABF">
      <w:pPr>
        <w:numPr>
          <w:ilvl w:val="0"/>
          <w:numId w:val="1"/>
        </w:numPr>
        <w:rPr>
          <w:ins w:id="85" w:author="劉 朝洪" w:date="2017-05-12T15:08:00Z"/>
          <w:color w:val="FF0000"/>
        </w:rPr>
      </w:pPr>
      <w:ins w:id="86" w:author="劉 朝洪" w:date="2017-05-12T13:13:00Z">
        <w:r>
          <w:rPr>
            <w:rFonts w:hint="eastAsia"/>
            <w:color w:val="FF0000"/>
          </w:rPr>
          <w:t>如果是新打开文件</w:t>
        </w:r>
      </w:ins>
      <w:ins w:id="87" w:author="劉 朝洪" w:date="2017-05-12T13:23:00Z">
        <w:r>
          <w:rPr>
            <w:rFonts w:hint="eastAsia"/>
            <w:color w:val="FF0000"/>
          </w:rPr>
          <w:t>是已经存在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窗口时</w:t>
        </w:r>
      </w:ins>
      <w:ins w:id="88" w:author="劉 朝洪" w:date="2017-05-12T13:13:00Z">
        <w:r>
          <w:rPr>
            <w:rFonts w:hint="eastAsia"/>
            <w:color w:val="FF0000"/>
          </w:rPr>
          <w:t>，则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窗口中的选择</w:t>
        </w:r>
      </w:ins>
      <w:ins w:id="89" w:author="劉 朝洪" w:date="2017-05-12T13:14:00Z">
        <w:r>
          <w:rPr>
            <w:rFonts w:hint="eastAsia"/>
            <w:color w:val="FF0000"/>
          </w:rPr>
          <w:t>矩形包含整个区域图形。</w:t>
        </w:r>
      </w:ins>
      <w:ins w:id="90" w:author="劉 朝洪" w:date="2017-05-12T13:23:00Z">
        <w:r>
          <w:rPr>
            <w:rFonts w:hint="eastAsia"/>
            <w:color w:val="FF0000"/>
          </w:rPr>
          <w:t>如果打开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窗口时</w:t>
        </w:r>
      </w:ins>
      <w:ins w:id="91" w:author="劉 朝洪" w:date="2017-05-12T13:24:00Z">
        <w:r>
          <w:rPr>
            <w:rFonts w:hint="eastAsia"/>
            <w:color w:val="FF0000"/>
          </w:rPr>
          <w:t>已经存在了</w:t>
        </w:r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，则根据当前的激活的</w:t>
        </w:r>
        <w:r w:rsidRPr="00C90782">
          <w:rPr>
            <w:color w:val="FF0000"/>
          </w:rPr>
          <w:t>scene-view</w:t>
        </w:r>
        <w:r>
          <w:rPr>
            <w:rFonts w:hint="eastAsia"/>
            <w:color w:val="FF0000"/>
          </w:rPr>
          <w:t>的显示范围</w:t>
        </w:r>
      </w:ins>
      <w:ins w:id="92" w:author="劉 朝洪" w:date="2017-05-12T15:04:00Z">
        <w:r>
          <w:rPr>
            <w:color w:val="FF0000"/>
          </w:rPr>
          <w:t>Display Rect</w:t>
        </w:r>
        <w:r>
          <w:rPr>
            <w:rFonts w:hint="eastAsia"/>
            <w:color w:val="FF0000"/>
          </w:rPr>
          <w:t>和</w:t>
        </w:r>
      </w:ins>
      <w:ins w:id="93" w:author="劉 朝洪" w:date="2017-05-12T15:05:00Z">
        <w:r>
          <w:rPr>
            <w:rFonts w:hint="eastAsia"/>
            <w:color w:val="FF0000"/>
          </w:rPr>
          <w:t>场景图形区域计算出缩放比例</w:t>
        </w:r>
        <w:r>
          <w:rPr>
            <w:color w:val="FF0000"/>
          </w:rPr>
          <w:t>(</w:t>
        </w:r>
        <w:r>
          <w:rPr>
            <w:rFonts w:hint="eastAsia"/>
            <w:color w:val="FF0000"/>
          </w:rPr>
          <w:t>可参考缩放方案</w:t>
        </w:r>
      </w:ins>
      <w:ins w:id="94" w:author="劉 朝洪" w:date="2017-05-12T15:06:00Z">
        <w:del w:id="95" w:author="刘朝洪" w:date="2017-05-13T13:31:00Z">
          <w:r w:rsidDel="005C5649">
            <w:rPr>
              <w:rFonts w:hint="eastAsia"/>
              <w:color w:val="FF0000"/>
            </w:rPr>
            <w:delText>，</w:delText>
          </w:r>
        </w:del>
      </w:ins>
      <w:ins w:id="96" w:author="劉 朝洪" w:date="2017-05-12T15:05:00Z">
        <w:r>
          <w:rPr>
            <w:color w:val="FF0000"/>
          </w:rPr>
          <w:t>)</w:t>
        </w:r>
      </w:ins>
      <w:ins w:id="97" w:author="劉 朝洪" w:date="2017-05-12T15:06:00Z">
        <w:r>
          <w:rPr>
            <w:rFonts w:hint="eastAsia"/>
            <w:color w:val="FF0000"/>
          </w:rPr>
          <w:t>，</w:t>
        </w:r>
      </w:ins>
      <w:ins w:id="98" w:author="劉 朝洪" w:date="2017-05-13T13:34:00Z">
        <w:r w:rsidR="009A3021">
          <w:rPr>
            <w:rFonts w:hint="eastAsia"/>
            <w:color w:val="FF0000"/>
          </w:rPr>
          <w:t>然后按照</w:t>
        </w:r>
      </w:ins>
      <w:ins w:id="99" w:author="劉 朝洪" w:date="2017-05-12T15:06:00Z">
        <w:r>
          <w:rPr>
            <w:color w:val="FF0000"/>
          </w:rPr>
          <w:t>Display Rect</w:t>
        </w:r>
        <w:r>
          <w:rPr>
            <w:rFonts w:hint="eastAsia"/>
            <w:color w:val="FF0000"/>
          </w:rPr>
          <w:t>中心点</w:t>
        </w:r>
      </w:ins>
      <w:ins w:id="100" w:author="劉 朝洪" w:date="2017-05-13T13:35:00Z">
        <w:r w:rsidR="009A3021">
          <w:rPr>
            <w:rFonts w:hint="eastAsia"/>
            <w:color w:val="FF0000"/>
          </w:rPr>
          <w:t>对应着</w:t>
        </w:r>
        <w:r w:rsidR="009A3021" w:rsidRPr="00C90782">
          <w:rPr>
            <w:color w:val="FF0000"/>
          </w:rPr>
          <w:t>Navigator</w:t>
        </w:r>
        <w:r w:rsidR="009A3021">
          <w:rPr>
            <w:rFonts w:hint="eastAsia"/>
            <w:color w:val="FF0000"/>
          </w:rPr>
          <w:t>窗口</w:t>
        </w:r>
        <w:r w:rsidR="009A3021">
          <w:rPr>
            <w:rFonts w:hint="eastAsia"/>
            <w:color w:val="FF0000"/>
          </w:rPr>
          <w:t>的中心点的原则，</w:t>
        </w:r>
      </w:ins>
      <w:ins w:id="101" w:author="劉 朝洪" w:date="2017-05-12T15:08:00Z">
        <w:r>
          <w:rPr>
            <w:rFonts w:hint="eastAsia"/>
            <w:color w:val="FF0000"/>
          </w:rPr>
          <w:t>根据缩放比例</w:t>
        </w:r>
      </w:ins>
      <w:ins w:id="102" w:author="劉 朝洪" w:date="2017-05-13T13:36:00Z">
        <w:r w:rsidR="009A3021">
          <w:rPr>
            <w:rFonts w:hint="eastAsia"/>
            <w:color w:val="FF0000"/>
          </w:rPr>
          <w:t>计算出</w:t>
        </w:r>
        <w:r w:rsidR="009A3021">
          <w:rPr>
            <w:color w:val="FF0000"/>
          </w:rPr>
          <w:t>Display Rect</w:t>
        </w:r>
        <w:r w:rsidR="009A3021">
          <w:rPr>
            <w:rFonts w:hint="eastAsia"/>
            <w:color w:val="FF0000"/>
          </w:rPr>
          <w:t>区域在</w:t>
        </w:r>
        <w:r w:rsidR="009A3021" w:rsidRPr="00C90782">
          <w:rPr>
            <w:color w:val="FF0000"/>
          </w:rPr>
          <w:t>Navigator</w:t>
        </w:r>
        <w:r w:rsidR="009A3021">
          <w:rPr>
            <w:rFonts w:hint="eastAsia"/>
            <w:color w:val="FF0000"/>
          </w:rPr>
          <w:t>窗口</w:t>
        </w:r>
        <w:r w:rsidR="009A3021">
          <w:rPr>
            <w:rFonts w:hint="eastAsia"/>
            <w:color w:val="FF0000"/>
          </w:rPr>
          <w:t>对应的矩形坐标，然后</w:t>
        </w:r>
      </w:ins>
      <w:ins w:id="103" w:author="劉 朝洪" w:date="2017-05-12T15:08:00Z">
        <w:r>
          <w:rPr>
            <w:rFonts w:hint="eastAsia"/>
            <w:color w:val="FF0000"/>
          </w:rPr>
          <w:t>画出矩形。</w:t>
        </w:r>
      </w:ins>
    </w:p>
    <w:p w:rsidR="00B237AD" w:rsidRDefault="00206ABF">
      <w:pPr>
        <w:numPr>
          <w:ilvl w:val="0"/>
          <w:numId w:val="1"/>
        </w:numPr>
        <w:rPr>
          <w:ins w:id="104" w:author="劉 朝洪" w:date="2017-05-13T13:38:00Z"/>
          <w:color w:val="FF0000"/>
        </w:rPr>
      </w:pPr>
      <w:ins w:id="105" w:author="劉 朝洪" w:date="2017-05-12T15:09:00Z">
        <w:r>
          <w:rPr>
            <w:rFonts w:hint="eastAsia"/>
            <w:color w:val="FF0000"/>
          </w:rPr>
          <w:t>当鼠标缩放</w:t>
        </w:r>
      </w:ins>
      <w:ins w:id="106" w:author="劉 朝洪" w:date="2017-05-13T13:38:00Z">
        <w:r w:rsidR="00B237AD">
          <w:rPr>
            <w:rFonts w:hint="eastAsia"/>
            <w:color w:val="FF0000"/>
          </w:rPr>
          <w:t>时</w:t>
        </w:r>
      </w:ins>
      <w:ins w:id="107" w:author="劉 朝洪" w:date="2017-05-13T13:47:00Z">
        <w:r w:rsidR="004F4D4C">
          <w:rPr>
            <w:rFonts w:hint="eastAsia"/>
            <w:color w:val="FF0000"/>
          </w:rPr>
          <w:t>，计算出缩放比例，根据缩放比例</w:t>
        </w:r>
      </w:ins>
      <w:ins w:id="108" w:author="劉 朝洪" w:date="2017-05-13T13:48:00Z">
        <w:r w:rsidR="004F4D4C">
          <w:rPr>
            <w:rFonts w:hint="eastAsia"/>
            <w:color w:val="FF0000"/>
          </w:rPr>
          <w:t>画出导航矩形的大小</w:t>
        </w:r>
        <w:r w:rsidR="004F4D4C">
          <w:rPr>
            <w:rFonts w:hint="eastAsia"/>
            <w:color w:val="FF0000"/>
          </w:rPr>
          <w:t>(</w:t>
        </w:r>
        <w:r w:rsidR="004F4D4C">
          <w:rPr>
            <w:rFonts w:hint="eastAsia"/>
            <w:color w:val="FF0000"/>
          </w:rPr>
          <w:t>计算缩放比例的方案参考</w:t>
        </w:r>
      </w:ins>
      <w:ins w:id="109" w:author="劉 朝洪" w:date="2017-05-13T13:49:00Z">
        <w:r w:rsidR="004F4D4C">
          <w:rPr>
            <w:rFonts w:hint="eastAsia"/>
            <w:color w:val="FF0000"/>
          </w:rPr>
          <w:t>之前的缩放方案</w:t>
        </w:r>
      </w:ins>
      <w:ins w:id="110" w:author="劉 朝洪" w:date="2017-05-13T13:48:00Z">
        <w:r w:rsidR="004F4D4C">
          <w:rPr>
            <w:rFonts w:hint="eastAsia"/>
            <w:color w:val="FF0000"/>
          </w:rPr>
          <w:t>)</w:t>
        </w:r>
        <w:r w:rsidR="004F4D4C">
          <w:rPr>
            <w:rFonts w:hint="eastAsia"/>
            <w:color w:val="FF0000"/>
          </w:rPr>
          <w:t>。</w:t>
        </w:r>
      </w:ins>
      <w:ins w:id="111" w:author="劉 朝洪" w:date="2017-05-13T13:49:00Z">
        <w:r w:rsidR="004F4D4C">
          <w:rPr>
            <w:rFonts w:hint="eastAsia"/>
            <w:color w:val="FF0000"/>
          </w:rPr>
          <w:t>然后给相应的</w:t>
        </w:r>
        <w:r w:rsidR="004F4D4C">
          <w:rPr>
            <w:color w:val="FF0000"/>
          </w:rPr>
          <w:t>scene view</w:t>
        </w:r>
        <w:r w:rsidR="004F4D4C">
          <w:rPr>
            <w:rFonts w:hint="eastAsia"/>
            <w:color w:val="FF0000"/>
          </w:rPr>
          <w:t>发送信号要求</w:t>
        </w:r>
        <w:r w:rsidR="004F4D4C">
          <w:rPr>
            <w:color w:val="FF0000"/>
          </w:rPr>
          <w:t>scene view</w:t>
        </w:r>
        <w:r w:rsidR="004F4D4C">
          <w:rPr>
            <w:rFonts w:hint="eastAsia"/>
            <w:color w:val="FF0000"/>
          </w:rPr>
          <w:t>更新图形显示。这个</w:t>
        </w:r>
        <w:r w:rsidR="004F4D4C">
          <w:rPr>
            <w:color w:val="FF0000"/>
          </w:rPr>
          <w:t>scene view</w:t>
        </w:r>
        <w:r w:rsidR="004F4D4C">
          <w:rPr>
            <w:rFonts w:hint="eastAsia"/>
            <w:color w:val="FF0000"/>
          </w:rPr>
          <w:t>信号槽实现可以利用原有的鼠标滚动平移信号处理，也可以单独。</w:t>
        </w:r>
      </w:ins>
    </w:p>
    <w:p w:rsidR="00206ABF" w:rsidRDefault="004F4D4C">
      <w:pPr>
        <w:numPr>
          <w:ilvl w:val="0"/>
          <w:numId w:val="1"/>
        </w:numPr>
        <w:rPr>
          <w:ins w:id="112" w:author="劉 朝洪" w:date="2017-05-12T15:14:00Z"/>
          <w:color w:val="FF0000"/>
        </w:rPr>
      </w:pPr>
      <w:ins w:id="113" w:author="劉 朝洪" w:date="2017-05-13T13:49:00Z">
        <w:r>
          <w:rPr>
            <w:rFonts w:hint="eastAsia"/>
            <w:color w:val="FF0000"/>
          </w:rPr>
          <w:t>当鼠标</w:t>
        </w:r>
      </w:ins>
      <w:ins w:id="114" w:author="劉 朝洪" w:date="2017-05-12T15:09:00Z">
        <w:r w:rsidR="00206ABF">
          <w:rPr>
            <w:rFonts w:hint="eastAsia"/>
            <w:color w:val="FF0000"/>
          </w:rPr>
          <w:t>移动时，</w:t>
        </w:r>
      </w:ins>
      <w:ins w:id="115" w:author="劉 朝洪" w:date="2017-05-13T13:50:00Z">
        <w:r>
          <w:rPr>
            <w:rFonts w:hint="eastAsia"/>
            <w:color w:val="FF0000"/>
          </w:rPr>
          <w:t>根据鼠标的移动量计算出新的</w:t>
        </w:r>
        <w:r>
          <w:rPr>
            <w:rFonts w:hint="eastAsia"/>
            <w:color w:val="FF0000"/>
          </w:rPr>
          <w:t>导航矩形的</w:t>
        </w:r>
        <w:r>
          <w:rPr>
            <w:rFonts w:hint="eastAsia"/>
            <w:color w:val="FF0000"/>
          </w:rPr>
          <w:t>中心点，然后重新绘制。</w:t>
        </w:r>
      </w:ins>
      <w:ins w:id="116" w:author="劉 朝洪" w:date="2017-05-12T15:10:00Z">
        <w:r w:rsidR="00206ABF">
          <w:rPr>
            <w:rFonts w:hint="eastAsia"/>
            <w:color w:val="FF0000"/>
          </w:rPr>
          <w:t>然后给相应的</w:t>
        </w:r>
        <w:r w:rsidR="00206ABF">
          <w:rPr>
            <w:color w:val="FF0000"/>
          </w:rPr>
          <w:t>scene view</w:t>
        </w:r>
        <w:r w:rsidR="00206ABF">
          <w:rPr>
            <w:rFonts w:hint="eastAsia"/>
            <w:color w:val="FF0000"/>
          </w:rPr>
          <w:t>发送信号</w:t>
        </w:r>
      </w:ins>
      <w:ins w:id="117" w:author="劉 朝洪" w:date="2017-05-12T15:11:00Z">
        <w:r w:rsidR="00206ABF">
          <w:rPr>
            <w:rFonts w:hint="eastAsia"/>
            <w:color w:val="FF0000"/>
          </w:rPr>
          <w:t>要求</w:t>
        </w:r>
      </w:ins>
      <w:ins w:id="118" w:author="劉 朝洪" w:date="2017-05-12T15:10:00Z">
        <w:r w:rsidR="00206ABF">
          <w:rPr>
            <w:color w:val="FF0000"/>
          </w:rPr>
          <w:t>scene view</w:t>
        </w:r>
      </w:ins>
      <w:ins w:id="119" w:author="劉 朝洪" w:date="2017-05-12T15:11:00Z">
        <w:r w:rsidR="00206ABF">
          <w:rPr>
            <w:rFonts w:hint="eastAsia"/>
            <w:color w:val="FF0000"/>
          </w:rPr>
          <w:t>更新图形显示。</w:t>
        </w:r>
      </w:ins>
    </w:p>
    <w:p w:rsidR="00206ABF" w:rsidRPr="00206ABF" w:rsidRDefault="00206ABF">
      <w:pPr>
        <w:numPr>
          <w:ilvl w:val="0"/>
          <w:numId w:val="1"/>
        </w:numPr>
        <w:rPr>
          <w:color w:val="FF0000"/>
          <w:rPrChange w:id="120" w:author="劉 朝洪" w:date="2017-05-12T13:05:00Z">
            <w:rPr/>
          </w:rPrChange>
        </w:rPr>
      </w:pPr>
      <w:ins w:id="121" w:author="劉 朝洪" w:date="2017-05-12T15:14:00Z">
        <w:r>
          <w:rPr>
            <w:rFonts w:hint="eastAsia"/>
            <w:color w:val="FF0000"/>
          </w:rPr>
          <w:t>当</w:t>
        </w:r>
        <w:r>
          <w:rPr>
            <w:color w:val="FF0000"/>
          </w:rPr>
          <w:t>view</w:t>
        </w:r>
      </w:ins>
      <w:ins w:id="122" w:author="劉 朝洪" w:date="2017-05-12T15:15:00Z">
        <w:r>
          <w:rPr>
            <w:rFonts w:hint="eastAsia"/>
            <w:color w:val="FF0000"/>
          </w:rPr>
          <w:t>切换不同的</w:t>
        </w:r>
      </w:ins>
      <w:ins w:id="123" w:author="劉 朝洪" w:date="2017-05-13T13:51:00Z">
        <w:r w:rsidR="00BD6ACC">
          <w:rPr>
            <w:color w:val="FF0000"/>
          </w:rPr>
          <w:t>scene view</w:t>
        </w:r>
      </w:ins>
      <w:ins w:id="124" w:author="劉 朝洪" w:date="2017-05-12T15:15:00Z">
        <w:r>
          <w:rPr>
            <w:rFonts w:hint="eastAsia"/>
            <w:color w:val="FF0000"/>
          </w:rPr>
          <w:t>时，则需要根据相应的显示区域重新绘制</w:t>
        </w:r>
        <w:r w:rsidRPr="00C90782">
          <w:rPr>
            <w:color w:val="FF0000"/>
          </w:rPr>
          <w:t>Navigator</w:t>
        </w:r>
        <w:r>
          <w:rPr>
            <w:rFonts w:hint="eastAsia"/>
            <w:color w:val="FF0000"/>
          </w:rPr>
          <w:t>窗口中的图形。</w:t>
        </w:r>
      </w:ins>
      <w:bookmarkStart w:id="125" w:name="_GoBack"/>
      <w:bookmarkEnd w:id="125"/>
    </w:p>
    <w:sectPr w:rsidR="00206ABF" w:rsidRPr="00206ABF" w:rsidSect="00A6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710" w:rsidRDefault="00134710" w:rsidP="008E2A4E">
      <w:r>
        <w:separator/>
      </w:r>
    </w:p>
  </w:endnote>
  <w:endnote w:type="continuationSeparator" w:id="0">
    <w:p w:rsidR="00134710" w:rsidRDefault="00134710" w:rsidP="008E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710" w:rsidRDefault="00134710" w:rsidP="008E2A4E">
      <w:r>
        <w:separator/>
      </w:r>
    </w:p>
  </w:footnote>
  <w:footnote w:type="continuationSeparator" w:id="0">
    <w:p w:rsidR="00134710" w:rsidRDefault="00134710" w:rsidP="008E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F5CD1"/>
    <w:multiLevelType w:val="hybridMultilevel"/>
    <w:tmpl w:val="FDBA8672"/>
    <w:lvl w:ilvl="0" w:tplc="F94EAE5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劉 朝洪">
    <w15:presenceInfo w15:providerId="None" w15:userId="劉 朝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25052092"/>
    <w:rsid w:val="00062A88"/>
    <w:rsid w:val="000737E6"/>
    <w:rsid w:val="00134710"/>
    <w:rsid w:val="00206ABF"/>
    <w:rsid w:val="00257F48"/>
    <w:rsid w:val="002713A3"/>
    <w:rsid w:val="003D71EF"/>
    <w:rsid w:val="004B1D16"/>
    <w:rsid w:val="004F4D4C"/>
    <w:rsid w:val="005C5649"/>
    <w:rsid w:val="00600B57"/>
    <w:rsid w:val="0060464B"/>
    <w:rsid w:val="0072449F"/>
    <w:rsid w:val="007E10C4"/>
    <w:rsid w:val="00814199"/>
    <w:rsid w:val="0088638F"/>
    <w:rsid w:val="008E2A4E"/>
    <w:rsid w:val="00946E14"/>
    <w:rsid w:val="009A3021"/>
    <w:rsid w:val="00A34DA9"/>
    <w:rsid w:val="00A606C2"/>
    <w:rsid w:val="00B237AD"/>
    <w:rsid w:val="00BD6ACC"/>
    <w:rsid w:val="00C90782"/>
    <w:rsid w:val="00DC02D7"/>
    <w:rsid w:val="00DD5EF5"/>
    <w:rsid w:val="00E0654F"/>
    <w:rsid w:val="00EA133C"/>
    <w:rsid w:val="00FE2F75"/>
    <w:rsid w:val="09B4305A"/>
    <w:rsid w:val="25052092"/>
    <w:rsid w:val="2ADB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08CDFE"/>
  <w15:docId w15:val="{33EB15DF-E64D-4F7C-9AE9-12867815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 w:unhideWhenUsed="1"/>
    <w:lsdException w:name="HTML Bottom of Form" w:locked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 w:unhideWhenUsed="1"/>
    <w:lsdException w:name="Outline List 1" w:locked="1" w:uiPriority="0" w:unhideWhenUsed="1"/>
    <w:lsdException w:name="Outline List 2" w:locked="1" w:uiPriority="0" w:unhideWhenUsed="1"/>
    <w:lsdException w:name="Outline List 3" w:locked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606C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A606C2"/>
    <w:pPr>
      <w:keepNext/>
      <w:keepLines/>
      <w:spacing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A606C2"/>
    <w:pPr>
      <w:keepNext/>
      <w:keepLines/>
      <w:spacing w:line="413" w:lineRule="auto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semiHidden/>
    <w:locked/>
    <w:rPr>
      <w:rFonts w:ascii="Cambria" w:eastAsia="宋体" w:hAnsi="Cambria"/>
      <w:b/>
      <w:sz w:val="32"/>
    </w:rPr>
  </w:style>
  <w:style w:type="character" w:customStyle="1" w:styleId="30">
    <w:name w:val="标题 3 字符"/>
    <w:link w:val="3"/>
    <w:uiPriority w:val="99"/>
    <w:semiHidden/>
    <w:locked/>
    <w:rPr>
      <w:b/>
      <w:sz w:val="32"/>
    </w:rPr>
  </w:style>
  <w:style w:type="paragraph" w:styleId="a3">
    <w:name w:val="header"/>
    <w:basedOn w:val="a"/>
    <w:link w:val="a4"/>
    <w:uiPriority w:val="99"/>
    <w:rsid w:val="008E2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locked/>
    <w:rsid w:val="008E2A4E"/>
    <w:rPr>
      <w:sz w:val="18"/>
    </w:rPr>
  </w:style>
  <w:style w:type="paragraph" w:styleId="a5">
    <w:name w:val="footer"/>
    <w:basedOn w:val="a"/>
    <w:link w:val="a6"/>
    <w:uiPriority w:val="99"/>
    <w:rsid w:val="008E2A4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8E2A4E"/>
    <w:rPr>
      <w:sz w:val="18"/>
    </w:rPr>
  </w:style>
  <w:style w:type="paragraph" w:styleId="a7">
    <w:name w:val="Balloon Text"/>
    <w:basedOn w:val="a"/>
    <w:link w:val="a8"/>
    <w:uiPriority w:val="99"/>
    <w:semiHidden/>
    <w:rsid w:val="005C5649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402B4D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劉 朝洪</cp:lastModifiedBy>
  <cp:revision>13</cp:revision>
  <dcterms:created xsi:type="dcterms:W3CDTF">2017-05-09T11:42:00Z</dcterms:created>
  <dcterms:modified xsi:type="dcterms:W3CDTF">2017-05-13T04:51:00Z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